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B6" w:rsidRPr="00DB65B6" w:rsidRDefault="00DB65B6" w:rsidP="00DB6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Questions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about your project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My project is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Credit Card Fraud Detection using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main goal is to build a machine learning model that can detect fraudulent transactions in real-time.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Domain is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Finance / Fraud Detection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– Classification problem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your project is trying to solve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Fraudulent transactions cause huge financial losses. The problem is to </w:t>
      </w: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detect frauds with higher recall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banks can take preventive actions.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Overview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Records: 72,000+ (mention exact after checking file).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Features: ~20+ (transaction details).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Target variable: </w:t>
      </w:r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0 = Non-Fraud, 1 = Fraud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Highly imbalanced dataset.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handled, categorical encoded, numerical scaled.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Outliers checked, skewness reduced if required.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 handling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with boxplots &amp; z-score/IQR.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extreme cases OR transformed them.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Skewness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using distribution plots.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with transformations (log, square-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root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necessary).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Missing values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Checked per column.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Strategy: Median for numeric, Mode for categorical.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derived features (e.g., transaction frequency).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categorical to numerical using encoding.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SelectKBest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(ANOVA F-test)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select top features.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Scaling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Applied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numerical features.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 used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Tried baseline models (Logistic Regression,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 model: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Classifier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Evaluation Metrics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Accuracy, Precision, Recall, F1-score.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Confusion Matrix for visualization.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Tuning (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GridSearchCV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Tuned 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params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{ '</w:t>
      </w:r>
      <w:proofErr w:type="spellStart"/>
      <w:proofErr w:type="gram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learning_rate</w:t>
      </w:r>
      <w:proofErr w:type="spell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': 0.01, '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': 5, '</w:t>
      </w:r>
      <w:proofErr w:type="spellStart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n_estimators</w:t>
      </w:r>
      <w:proofErr w:type="spellEnd"/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': 200 }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Algorithm (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Gradient boosting algorithm that builds decision trees sequentially.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Optimizes using gradient descent, handles missing data well, and is efficient.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Fraud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(Yes/1) vs </w:t>
      </w:r>
      <w:r w:rsidRPr="00DB65B6">
        <w:rPr>
          <w:rFonts w:ascii="Courier New" w:eastAsia="Times New Roman" w:hAnsi="Courier New" w:cs="Courier New"/>
          <w:sz w:val="20"/>
          <w:szCs w:val="20"/>
          <w:lang w:eastAsia="en-IN"/>
        </w:rPr>
        <w:t>Non-Fraud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(No/0).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Features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amount, merchant category, location, time-based features, etc.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Records &amp; Features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Around 72,000 rows, 20+ features. </w:t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(check exact in your dataset)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Building &amp; Evaluation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Feature selection →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Evaluation.</w:t>
      </w:r>
    </w:p>
    <w:p w:rsidR="00DB65B6" w:rsidRPr="00DB65B6" w:rsidRDefault="00DB65B6" w:rsidP="00DB6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Presentation</w:t>
      </w:r>
    </w:p>
    <w:p w:rsidR="00DB65B6" w:rsidRPr="00DB65B6" w:rsidRDefault="00DB65B6" w:rsidP="00DB65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 overview → </w:t>
      </w:r>
      <w:proofErr w:type="spellStart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Model → Results → Conclusion → Future Enhancements.</w:t>
      </w:r>
    </w:p>
    <w:p w:rsidR="00DB65B6" w:rsidRPr="00DB65B6" w:rsidRDefault="00BB4ADB" w:rsidP="00DB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B65B6" w:rsidRPr="00DB65B6" w:rsidRDefault="00DB65B6" w:rsidP="00DB6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65B6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DB65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Additional Possible Questions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Why did you choose </w:t>
      </w:r>
      <w:proofErr w:type="spellStart"/>
      <w:r w:rsidRPr="00DB65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others?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Because it performs well on tabular data, handles missing values, supports regularization, and works better with imbalanced datasets compared to logistic regression or decision trees.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Why recall is important in fraud detection?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Because missing a fraud case (false negative) is costlier than flagging a non-fraud as fraud (false positive).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challenges did you face?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Class imbalance, feature importance selection, and </w:t>
      </w:r>
      <w:proofErr w:type="spellStart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hyperparameter</w:t>
      </w:r>
      <w:proofErr w:type="spellEnd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tuning to avoid overfitting.</w:t>
      </w:r>
    </w:p>
    <w:p w:rsidR="00DB65B6" w:rsidRPr="00DB65B6" w:rsidRDefault="00DB65B6" w:rsidP="00DB6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t>What future enhancements can you add?</w:t>
      </w:r>
      <w:r w:rsidRPr="00DB65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SMOTE/ADASYN for balancing, advanced tuning with </w:t>
      </w:r>
      <w:proofErr w:type="spellStart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Optuna</w:t>
      </w:r>
      <w:proofErr w:type="spellEnd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deep learning (LSTM/</w:t>
      </w:r>
      <w:proofErr w:type="spellStart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Autoencoders</w:t>
      </w:r>
      <w:proofErr w:type="spellEnd"/>
      <w:r w:rsidRPr="00DB65B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), real-time deployment.</w:t>
      </w:r>
    </w:p>
    <w:p w:rsidR="00DB65B6" w:rsidRPr="00DB65B6" w:rsidRDefault="00BB4ADB" w:rsidP="00DB6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C1A69" w:rsidRDefault="007C1A69">
      <w:pPr>
        <w:rPr>
          <w:rFonts w:ascii="Segoe UI Symbol" w:eastAsia="Times New Roman" w:hAnsi="Segoe UI Symbol" w:cs="Segoe UI Symbol"/>
          <w:sz w:val="24"/>
          <w:szCs w:val="24"/>
          <w:lang w:eastAsia="en-IN"/>
        </w:rPr>
      </w:pPr>
    </w:p>
    <w:p w:rsidR="00DB65B6" w:rsidRDefault="00DB65B6" w:rsidP="00DB65B6">
      <w:pPr>
        <w:pStyle w:val="Heading2"/>
      </w:pPr>
      <w:r>
        <w:t>Here's the plan for tomorrow's Viva prep:</w:t>
      </w:r>
    </w:p>
    <w:p w:rsidR="00DB65B6" w:rsidRDefault="00DB65B6" w:rsidP="00DB65B6">
      <w:pPr>
        <w:pStyle w:val="Heading3"/>
      </w:pPr>
      <w:r>
        <w:t xml:space="preserve">1. </w:t>
      </w:r>
      <w:r>
        <w:rPr>
          <w:rStyle w:val="Strong"/>
          <w:b/>
          <w:bCs/>
        </w:rPr>
        <w:t>Validate Your Notebook Structure</w:t>
      </w:r>
    </w:p>
    <w:p w:rsidR="00DB65B6" w:rsidRDefault="00DB65B6" w:rsidP="00DB65B6">
      <w:pPr>
        <w:pStyle w:val="NormalWeb"/>
      </w:pPr>
      <w:r>
        <w:t>Make sure your notebook contains:</w:t>
      </w:r>
    </w:p>
    <w:p w:rsidR="00DB65B6" w:rsidRDefault="00DB65B6" w:rsidP="00DB65B6">
      <w:pPr>
        <w:pStyle w:val="NormalWeb"/>
        <w:numPr>
          <w:ilvl w:val="0"/>
          <w:numId w:val="3"/>
        </w:numPr>
      </w:pPr>
      <w:r>
        <w:rPr>
          <w:rStyle w:val="Strong"/>
        </w:rPr>
        <w:t>End-to-end pipeline:</w:t>
      </w:r>
      <w:r>
        <w:t xml:space="preserve"> </w:t>
      </w:r>
      <w:proofErr w:type="spellStart"/>
      <w:r>
        <w:t>preprocessing</w:t>
      </w:r>
      <w:proofErr w:type="spellEnd"/>
      <w:r>
        <w:t xml:space="preserve"> → feature selection → model training → evaluation → feature importance → model saving</w:t>
      </w:r>
    </w:p>
    <w:p w:rsidR="00DB65B6" w:rsidRDefault="00DB65B6" w:rsidP="00DB65B6">
      <w:pPr>
        <w:pStyle w:val="NormalWeb"/>
        <w:numPr>
          <w:ilvl w:val="0"/>
          <w:numId w:val="3"/>
        </w:numPr>
      </w:pPr>
      <w:r>
        <w:rPr>
          <w:rStyle w:val="Strong"/>
        </w:rPr>
        <w:t>Documentation</w:t>
      </w:r>
      <w:r>
        <w:t xml:space="preserve"> with: Project Statement, Dataset Overview (records/features), </w:t>
      </w:r>
      <w:proofErr w:type="spellStart"/>
      <w:r>
        <w:t>Preprocessing</w:t>
      </w:r>
      <w:proofErr w:type="spellEnd"/>
      <w:r>
        <w:t xml:space="preserve"> details, Results tables, Conclusion, Future Enhancements.</w:t>
      </w:r>
    </w:p>
    <w:p w:rsidR="00DB65B6" w:rsidRDefault="00DB65B6" w:rsidP="00DB65B6">
      <w:pPr>
        <w:pStyle w:val="Heading3"/>
      </w:pPr>
      <w:r>
        <w:t xml:space="preserve">2. </w:t>
      </w:r>
      <w:r>
        <w:rPr>
          <w:rStyle w:val="Strong"/>
          <w:b/>
          <w:bCs/>
        </w:rPr>
        <w:t>Done-For-You Viva Q&amp;A Cheat Sheet</w:t>
      </w:r>
    </w:p>
    <w:p w:rsidR="00DB65B6" w:rsidRDefault="00DB65B6" w:rsidP="00DB65B6">
      <w:pPr>
        <w:pStyle w:val="NormalWeb"/>
      </w:pPr>
      <w:r>
        <w:t>Below is a concise Q&amp;A format you can use for quick revision. You'll fill in exact numbers (records, feature list) from your notebook tomorrow.</w:t>
      </w:r>
    </w:p>
    <w:p w:rsidR="00DB65B6" w:rsidRDefault="00BB4ADB" w:rsidP="00DB65B6">
      <w:r>
        <w:pict>
          <v:rect id="_x0000_i1027" style="width:0;height:1.5pt" o:hralign="center" o:hrstd="t" o:hr="t" fillcolor="#a0a0a0" stroked="f"/>
        </w:pict>
      </w:r>
    </w:p>
    <w:p w:rsidR="00DB65B6" w:rsidRDefault="00DB65B6" w:rsidP="00DB65B6">
      <w:pPr>
        <w:pStyle w:val="Heading2"/>
      </w:pPr>
      <w:r>
        <w:rPr>
          <w:rFonts w:ascii="Segoe UI Symbol" w:hAnsi="Segoe UI Symbol" w:cs="Segoe UI Symbol"/>
        </w:rPr>
        <w:lastRenderedPageBreak/>
        <w:t>🗒</w:t>
      </w:r>
      <w:r>
        <w:t>️ Viva Cheat Sheet (Fill in your numbers where needed)</w:t>
      </w:r>
    </w:p>
    <w:p w:rsidR="00DB65B6" w:rsidRDefault="00DB65B6" w:rsidP="00DB65B6">
      <w:pPr>
        <w:pStyle w:val="NormalWeb"/>
      </w:pPr>
      <w:r>
        <w:rPr>
          <w:rStyle w:val="Strong"/>
        </w:rPr>
        <w:t>Q1. Explain your project.</w:t>
      </w:r>
      <w:r>
        <w:br/>
        <w:t xml:space="preserve">A: Built a </w:t>
      </w:r>
      <w:r>
        <w:rPr>
          <w:rStyle w:val="Strong"/>
        </w:rPr>
        <w:t xml:space="preserve">Credit Card Fraud Detection model using </w:t>
      </w:r>
      <w:proofErr w:type="spellStart"/>
      <w:r>
        <w:rPr>
          <w:rStyle w:val="Strong"/>
        </w:rPr>
        <w:t>XGBoost</w:t>
      </w:r>
      <w:proofErr w:type="spellEnd"/>
      <w:r>
        <w:t>. The goal is to predict whether a transaction is fraudulent.</w:t>
      </w:r>
    </w:p>
    <w:p w:rsidR="00DB65B6" w:rsidRDefault="00DB65B6" w:rsidP="00DB65B6">
      <w:pPr>
        <w:pStyle w:val="NormalWeb"/>
      </w:pPr>
      <w:r>
        <w:rPr>
          <w:rStyle w:val="Strong"/>
        </w:rPr>
        <w:t>Q2. Domain?</w:t>
      </w:r>
      <w:r>
        <w:br/>
        <w:t>A: Finance – Fraud Detection – Binary Classification.</w:t>
      </w:r>
    </w:p>
    <w:p w:rsidR="00DB65B6" w:rsidRDefault="00DB65B6" w:rsidP="00DB65B6">
      <w:pPr>
        <w:pStyle w:val="NormalWeb"/>
      </w:pPr>
      <w:r>
        <w:rPr>
          <w:rStyle w:val="Strong"/>
        </w:rPr>
        <w:t>Q3. Problem statement?</w:t>
      </w:r>
      <w:r>
        <w:br/>
        <w:t>A: Detect fraud in credit card transactions to prevent financial losses.</w:t>
      </w:r>
    </w:p>
    <w:p w:rsidR="00DB65B6" w:rsidRDefault="00DB65B6" w:rsidP="00DB65B6">
      <w:pPr>
        <w:pStyle w:val="NormalWeb"/>
      </w:pPr>
      <w:r>
        <w:rPr>
          <w:rStyle w:val="Strong"/>
        </w:rPr>
        <w:t>Q4. Dataset overview:</w:t>
      </w:r>
      <w:r>
        <w:br/>
        <w:t xml:space="preserve">A: Uses </w:t>
      </w:r>
      <w:del w:id="0" w:author="Unknown">
        <w:r>
          <w:rPr>
            <w:rStyle w:val="Strong"/>
          </w:rPr>
          <w:delText>[XX,XXX] records</w:delText>
        </w:r>
        <w:r>
          <w:delText xml:space="preserve"> and </w:delText>
        </w:r>
        <w:r>
          <w:rPr>
            <w:rStyle w:val="Strong"/>
          </w:rPr>
          <w:delText>[Y] features</w:delText>
        </w:r>
        <w:r>
          <w:delText>, including transaction amount, category, location, time-based info. Imbalanced (</w:delText>
        </w:r>
      </w:del>
      <w:r>
        <w:t>&lt;1% fraud cases).</w:t>
      </w:r>
    </w:p>
    <w:p w:rsidR="00DB65B6" w:rsidRDefault="00DB65B6" w:rsidP="00DB65B6">
      <w:pPr>
        <w:pStyle w:val="NormalWeb"/>
      </w:pPr>
      <w:r>
        <w:rPr>
          <w:rStyle w:val="Strong"/>
        </w:rPr>
        <w:t xml:space="preserve">Q5. </w:t>
      </w: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 xml:space="preserve"> steps?</w:t>
      </w:r>
      <w:r>
        <w:br/>
        <w:t>A: Handled missing values, encoded categoricals, scaled numerical data.</w:t>
      </w:r>
    </w:p>
    <w:p w:rsidR="00DB65B6" w:rsidRDefault="00DB65B6" w:rsidP="00DB65B6">
      <w:pPr>
        <w:pStyle w:val="NormalWeb"/>
      </w:pPr>
      <w:r>
        <w:rPr>
          <w:rStyle w:val="Strong"/>
        </w:rPr>
        <w:t>Q6. Outlier handling? Skewness?</w:t>
      </w:r>
      <w:r>
        <w:br/>
        <w:t>A: Checked using boxplots/IQR/log transformations; addressed skewness or extreme values if needed.</w:t>
      </w:r>
    </w:p>
    <w:p w:rsidR="00DB65B6" w:rsidRDefault="00DB65B6" w:rsidP="00DB65B6">
      <w:pPr>
        <w:pStyle w:val="NormalWeb"/>
      </w:pPr>
      <w:r>
        <w:rPr>
          <w:rStyle w:val="Strong"/>
        </w:rPr>
        <w:t>Q7. Feature engineering?</w:t>
      </w:r>
      <w:r>
        <w:br/>
        <w:t>A: Created derived features like transaction frequency, interaction terms, time-based features.</w:t>
      </w:r>
    </w:p>
    <w:p w:rsidR="00DB65B6" w:rsidRDefault="00DB65B6" w:rsidP="00DB65B6">
      <w:pPr>
        <w:pStyle w:val="NormalWeb"/>
      </w:pPr>
      <w:r>
        <w:rPr>
          <w:rStyle w:val="Strong"/>
        </w:rPr>
        <w:t>Q8. Feature selection?</w:t>
      </w:r>
      <w:r>
        <w:br/>
        <w:t xml:space="preserve">A: Applied </w:t>
      </w:r>
      <w:proofErr w:type="spellStart"/>
      <w:r>
        <w:rPr>
          <w:rStyle w:val="Strong"/>
        </w:rPr>
        <w:t>SelectKBest</w:t>
      </w:r>
      <w:proofErr w:type="spellEnd"/>
      <w:r>
        <w:rPr>
          <w:rStyle w:val="Strong"/>
        </w:rPr>
        <w:t xml:space="preserve"> (ANOVA F-test)</w:t>
      </w:r>
      <w:r>
        <w:t xml:space="preserve"> to pick top features.</w:t>
      </w:r>
    </w:p>
    <w:p w:rsidR="00DB65B6" w:rsidRDefault="00DB65B6" w:rsidP="00DB65B6">
      <w:pPr>
        <w:pStyle w:val="NormalWeb"/>
      </w:pPr>
      <w:r>
        <w:rPr>
          <w:rStyle w:val="Strong"/>
        </w:rPr>
        <w:t>Q9. Feature scaling?</w:t>
      </w:r>
      <w:r>
        <w:br/>
        <w:t xml:space="preserve">A: Used </w:t>
      </w:r>
      <w:proofErr w:type="spellStart"/>
      <w:r>
        <w:rPr>
          <w:rStyle w:val="Strong"/>
        </w:rPr>
        <w:t>StandardScaler</w:t>
      </w:r>
      <w:proofErr w:type="spellEnd"/>
      <w:r>
        <w:t xml:space="preserve"> for numerical features.</w:t>
      </w:r>
    </w:p>
    <w:p w:rsidR="00DB65B6" w:rsidRDefault="00DB65B6" w:rsidP="00DB65B6">
      <w:pPr>
        <w:pStyle w:val="NormalWeb"/>
      </w:pPr>
      <w:r>
        <w:rPr>
          <w:rStyle w:val="Strong"/>
        </w:rPr>
        <w:t>Q10. Models tried? Final model?</w:t>
      </w:r>
      <w:r>
        <w:br/>
        <w:t xml:space="preserve">A: Baseline: Logistic Regression, Random Forest. Final: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Classifier</w:t>
      </w:r>
      <w:r>
        <w:t>.</w:t>
      </w:r>
    </w:p>
    <w:p w:rsidR="00DB65B6" w:rsidRDefault="00DB65B6" w:rsidP="00DB65B6">
      <w:pPr>
        <w:pStyle w:val="NormalWeb"/>
      </w:pPr>
      <w:r>
        <w:rPr>
          <w:rStyle w:val="Strong"/>
        </w:rPr>
        <w:t>Q11. Evaluation metrics?</w:t>
      </w:r>
      <w:r>
        <w:br/>
        <w:t>A: Accuracy, Precision, Recall, F1-score, Confusion Matrix.</w:t>
      </w:r>
    </w:p>
    <w:p w:rsidR="00DB65B6" w:rsidRDefault="00DB65B6" w:rsidP="00DB65B6">
      <w:pPr>
        <w:pStyle w:val="NormalWeb"/>
      </w:pPr>
      <w:r>
        <w:rPr>
          <w:rStyle w:val="Strong"/>
        </w:rPr>
        <w:t xml:space="preserve">Q12. </w:t>
      </w:r>
      <w:proofErr w:type="spellStart"/>
      <w:r>
        <w:rPr>
          <w:rStyle w:val="Strong"/>
        </w:rPr>
        <w:t>Hyperparameter</w:t>
      </w:r>
      <w:proofErr w:type="spellEnd"/>
      <w:r>
        <w:rPr>
          <w:rStyle w:val="Strong"/>
        </w:rPr>
        <w:t xml:space="preserve"> tuning details:</w:t>
      </w:r>
      <w:r>
        <w:br/>
        <w:t xml:space="preserve">A: Tuned </w:t>
      </w:r>
      <w:proofErr w:type="spellStart"/>
      <w:r>
        <w:rPr>
          <w:rStyle w:val="HTMLCode"/>
          <w:rFonts w:eastAsiaTheme="majorEastAsia"/>
        </w:rPr>
        <w:t>learning_rate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max_depth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n_estimators</w:t>
      </w:r>
      <w:proofErr w:type="spellEnd"/>
      <w:r>
        <w:t xml:space="preserve"> via </w:t>
      </w:r>
      <w:proofErr w:type="spellStart"/>
      <w:r>
        <w:t>GridSearchCV</w:t>
      </w:r>
      <w:proofErr w:type="spellEnd"/>
      <w:r>
        <w:t xml:space="preserve">. Best </w:t>
      </w:r>
      <w:proofErr w:type="spellStart"/>
      <w:r>
        <w:t>params</w:t>
      </w:r>
      <w:proofErr w:type="spellEnd"/>
      <w:r>
        <w:t xml:space="preserve">: </w:t>
      </w:r>
      <w:proofErr w:type="gramStart"/>
      <w:r>
        <w:rPr>
          <w:rStyle w:val="HTMLCode"/>
          <w:rFonts w:eastAsiaTheme="majorEastAsia"/>
        </w:rPr>
        <w:t>{ '</w:t>
      </w:r>
      <w:proofErr w:type="spellStart"/>
      <w:proofErr w:type="gramEnd"/>
      <w:r>
        <w:rPr>
          <w:rStyle w:val="HTMLCode"/>
          <w:rFonts w:eastAsiaTheme="majorEastAsia"/>
        </w:rPr>
        <w:t>learning_rate</w:t>
      </w:r>
      <w:proofErr w:type="spellEnd"/>
      <w:r>
        <w:rPr>
          <w:rStyle w:val="HTMLCode"/>
          <w:rFonts w:eastAsiaTheme="majorEastAsia"/>
        </w:rPr>
        <w:t>': 0.01, '</w:t>
      </w:r>
      <w:proofErr w:type="spellStart"/>
      <w:r>
        <w:rPr>
          <w:rStyle w:val="HTMLCode"/>
          <w:rFonts w:eastAsiaTheme="majorEastAsia"/>
        </w:rPr>
        <w:t>max_depth</w:t>
      </w:r>
      <w:proofErr w:type="spellEnd"/>
      <w:r>
        <w:rPr>
          <w:rStyle w:val="HTMLCode"/>
          <w:rFonts w:eastAsiaTheme="majorEastAsia"/>
        </w:rPr>
        <w:t>': 5, '</w:t>
      </w:r>
      <w:proofErr w:type="spellStart"/>
      <w:r>
        <w:rPr>
          <w:rStyle w:val="HTMLCode"/>
          <w:rFonts w:eastAsiaTheme="majorEastAsia"/>
        </w:rPr>
        <w:t>n_estimators</w:t>
      </w:r>
      <w:proofErr w:type="spellEnd"/>
      <w:r>
        <w:rPr>
          <w:rStyle w:val="HTMLCode"/>
          <w:rFonts w:eastAsiaTheme="majorEastAsia"/>
        </w:rPr>
        <w:t>': 200 }</w:t>
      </w:r>
      <w:r>
        <w:t>.</w:t>
      </w:r>
    </w:p>
    <w:p w:rsidR="00DB65B6" w:rsidRDefault="00DB65B6" w:rsidP="00DB65B6">
      <w:pPr>
        <w:pStyle w:val="NormalWeb"/>
      </w:pPr>
      <w:r>
        <w:rPr>
          <w:rStyle w:val="Strong"/>
        </w:rPr>
        <w:t xml:space="preserve">Q13. Explain </w:t>
      </w: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algorithm.</w:t>
      </w:r>
      <w:r>
        <w:br/>
        <w:t>A: Gradient boosting on decision trees, builds sequential learners to minimize loss via gradient descent, handles missing data efficiently, supports regularization.</w:t>
      </w:r>
    </w:p>
    <w:p w:rsidR="00DB65B6" w:rsidRDefault="00DB65B6" w:rsidP="00DB65B6">
      <w:pPr>
        <w:pStyle w:val="NormalWeb"/>
      </w:pPr>
      <w:r>
        <w:rPr>
          <w:rStyle w:val="Strong"/>
        </w:rPr>
        <w:t>Q14. Target variable? Input features? Number of records/features?</w:t>
      </w:r>
      <w:r>
        <w:br/>
        <w:t xml:space="preserve">A: Target = </w:t>
      </w:r>
      <w:r>
        <w:rPr>
          <w:rStyle w:val="HTMLCode"/>
          <w:rFonts w:eastAsiaTheme="majorEastAsia"/>
        </w:rPr>
        <w:t>Fraud (1) vs. Non-Fraud (0)</w:t>
      </w:r>
      <w:r>
        <w:t xml:space="preserve">. Inputs: transaction-related details. Check notebook for exact counts: </w:t>
      </w:r>
      <w:proofErr w:type="gramStart"/>
      <w:r>
        <w:t>[ ]</w:t>
      </w:r>
      <w:proofErr w:type="gramEnd"/>
      <w:r>
        <w:t xml:space="preserve"> records, [ ] features.</w:t>
      </w:r>
    </w:p>
    <w:p w:rsidR="00DB65B6" w:rsidRDefault="00DB65B6" w:rsidP="00DB65B6">
      <w:pPr>
        <w:pStyle w:val="NormalWeb"/>
      </w:pPr>
      <w:r>
        <w:rPr>
          <w:rStyle w:val="Strong"/>
        </w:rPr>
        <w:lastRenderedPageBreak/>
        <w:t>Q15. Model pipeline overview?</w:t>
      </w:r>
      <w:r>
        <w:br/>
        <w:t xml:space="preserve">A: </w:t>
      </w:r>
      <w:proofErr w:type="spellStart"/>
      <w:r>
        <w:t>preprocessing</w:t>
      </w:r>
      <w:proofErr w:type="spellEnd"/>
      <w:r>
        <w:t xml:space="preserve"> → feature selection → </w:t>
      </w:r>
      <w:proofErr w:type="spellStart"/>
      <w:r>
        <w:t>XGBoost</w:t>
      </w:r>
      <w:proofErr w:type="spellEnd"/>
      <w:r>
        <w:t xml:space="preserve"> → evaluation.</w:t>
      </w:r>
    </w:p>
    <w:p w:rsidR="00DB65B6" w:rsidRDefault="00DB65B6" w:rsidP="00DB65B6">
      <w:pPr>
        <w:pStyle w:val="NormalWeb"/>
      </w:pPr>
      <w:r>
        <w:rPr>
          <w:rStyle w:val="Strong"/>
        </w:rPr>
        <w:t>Q16. Classification results?</w:t>
      </w:r>
      <w:r>
        <w:br/>
        <w:t>A: Test set overall accuracy = 0.52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891"/>
        <w:gridCol w:w="604"/>
        <w:gridCol w:w="827"/>
        <w:gridCol w:w="806"/>
      </w:tblGrid>
      <w:tr w:rsidR="00DB65B6" w:rsidTr="00DB6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</w:t>
            </w:r>
          </w:p>
        </w:tc>
      </w:tr>
      <w:tr w:rsidR="00DB65B6" w:rsidTr="00DB6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5B6" w:rsidRDefault="00DB65B6">
            <w:r>
              <w:t>No (0)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0.53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0.50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0.52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369</w:t>
            </w:r>
          </w:p>
        </w:tc>
      </w:tr>
      <w:tr w:rsidR="00DB65B6" w:rsidTr="00DB65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65B6" w:rsidRDefault="00DB65B6">
            <w:r>
              <w:t>Yes (1)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0.51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0.55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0.53</w:t>
            </w:r>
          </w:p>
        </w:tc>
        <w:tc>
          <w:tcPr>
            <w:tcW w:w="0" w:type="auto"/>
            <w:vAlign w:val="center"/>
            <w:hideMark/>
          </w:tcPr>
          <w:p w:rsidR="00DB65B6" w:rsidRDefault="00DB65B6">
            <w:r>
              <w:t>354</w:t>
            </w:r>
          </w:p>
        </w:tc>
      </w:tr>
    </w:tbl>
    <w:p w:rsidR="00DB65B6" w:rsidRDefault="00DB65B6" w:rsidP="00DB65B6">
      <w:pPr>
        <w:pStyle w:val="NormalWeb"/>
      </w:pPr>
      <w:r>
        <w:rPr>
          <w:rStyle w:val="Strong"/>
        </w:rPr>
        <w:t>Q17. Interpretation of results?</w:t>
      </w:r>
      <w:r>
        <w:br/>
        <w:t>A: Slightly better detection (recall) for fraud class, though accuracy remains low due to class imbalance. Precision of fraud class at 0.51 means about half of predicted frauds are correct; recall 0.55 shows capturing just over half of actual fraud cases.</w:t>
      </w:r>
    </w:p>
    <w:p w:rsidR="00DB65B6" w:rsidRDefault="00DB65B6" w:rsidP="00DB65B6">
      <w:pPr>
        <w:pStyle w:val="NormalWeb"/>
      </w:pPr>
      <w:r>
        <w:rPr>
          <w:rStyle w:val="Strong"/>
        </w:rPr>
        <w:t>Q18. Challenges faced?</w:t>
      </w:r>
      <w:r>
        <w:br/>
        <w:t>A: Highly imbalanced data, feature selection, tuning for no overfitting.</w:t>
      </w:r>
    </w:p>
    <w:p w:rsidR="00DB65B6" w:rsidRDefault="00DB65B6" w:rsidP="00DB65B6">
      <w:pPr>
        <w:pStyle w:val="NormalWeb"/>
      </w:pPr>
      <w:r>
        <w:rPr>
          <w:rStyle w:val="Strong"/>
        </w:rPr>
        <w:t>Q19. Future enhancements?</w:t>
      </w:r>
      <w:r>
        <w:br/>
        <w:t>A: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>SMOTE / ADASYN or class weights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 xml:space="preserve">Advanced </w:t>
      </w:r>
      <w:proofErr w:type="spellStart"/>
      <w:r>
        <w:t>hyperparameter</w:t>
      </w:r>
      <w:proofErr w:type="spellEnd"/>
      <w:r>
        <w:t xml:space="preserve"> tuning (</w:t>
      </w:r>
      <w:proofErr w:type="spellStart"/>
      <w:r>
        <w:t>Optuna</w:t>
      </w:r>
      <w:proofErr w:type="spellEnd"/>
      <w:r>
        <w:t>)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 xml:space="preserve">Try alternatives: </w:t>
      </w:r>
      <w:proofErr w:type="spellStart"/>
      <w:r>
        <w:t>LightGBM</w:t>
      </w:r>
      <w:proofErr w:type="spellEnd"/>
      <w:r>
        <w:t xml:space="preserve">, </w:t>
      </w:r>
      <w:proofErr w:type="spellStart"/>
      <w:r>
        <w:t>CatBoost</w:t>
      </w:r>
      <w:proofErr w:type="spellEnd"/>
    </w:p>
    <w:p w:rsidR="00DB65B6" w:rsidRDefault="00DB65B6" w:rsidP="00DB65B6">
      <w:pPr>
        <w:pStyle w:val="NormalWeb"/>
        <w:numPr>
          <w:ilvl w:val="0"/>
          <w:numId w:val="4"/>
        </w:numPr>
      </w:pPr>
      <w:r>
        <w:t>Time-series / velocity features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 xml:space="preserve">Deep learning (LSTM, </w:t>
      </w:r>
      <w:proofErr w:type="spellStart"/>
      <w:r>
        <w:t>autoencoders</w:t>
      </w:r>
      <w:proofErr w:type="spellEnd"/>
      <w:r>
        <w:t>)</w:t>
      </w:r>
    </w:p>
    <w:p w:rsidR="00DB65B6" w:rsidRDefault="00DB65B6" w:rsidP="00DB65B6">
      <w:pPr>
        <w:pStyle w:val="NormalWeb"/>
        <w:numPr>
          <w:ilvl w:val="0"/>
          <w:numId w:val="4"/>
        </w:numPr>
      </w:pPr>
      <w:r>
        <w:t>Real-time API deployment</w:t>
      </w:r>
    </w:p>
    <w:p w:rsidR="00DB65B6" w:rsidRDefault="00BB4ADB" w:rsidP="00DB65B6">
      <w:r>
        <w:pict>
          <v:rect id="_x0000_i1028" style="width:0;height:1.5pt" o:hralign="center" o:hrstd="t" o:hr="t" fillcolor="#a0a0a0" stroked="f"/>
        </w:pict>
      </w:r>
    </w:p>
    <w:p w:rsidR="00DB65B6" w:rsidRDefault="00DB65B6" w:rsidP="00DB65B6">
      <w:pPr>
        <w:pStyle w:val="Heading2"/>
      </w:pPr>
      <w:r>
        <w:t>What's next:</w:t>
      </w:r>
    </w:p>
    <w:p w:rsidR="00DB65B6" w:rsidRDefault="00DB65B6" w:rsidP="00DB65B6">
      <w:pPr>
        <w:pStyle w:val="NormalWeb"/>
        <w:numPr>
          <w:ilvl w:val="0"/>
          <w:numId w:val="5"/>
        </w:numPr>
      </w:pPr>
      <w:r>
        <w:t>Save this cheat sheet and revisit it quickly tomorrow.</w:t>
      </w:r>
    </w:p>
    <w:p w:rsidR="00DB65B6" w:rsidRDefault="00DB65B6" w:rsidP="00DB65B6">
      <w:pPr>
        <w:pStyle w:val="NormalWeb"/>
        <w:numPr>
          <w:ilvl w:val="0"/>
          <w:numId w:val="5"/>
        </w:numPr>
      </w:pPr>
      <w:r>
        <w:t>Double-check numbers like counts of records and features from your notebook.</w:t>
      </w:r>
    </w:p>
    <w:p w:rsidR="00DB65B6" w:rsidRDefault="00DB65B6" w:rsidP="00DB65B6">
      <w:pPr>
        <w:pStyle w:val="NormalWeb"/>
        <w:numPr>
          <w:ilvl w:val="0"/>
          <w:numId w:val="5"/>
        </w:numPr>
      </w:pPr>
      <w:r>
        <w:t>Revise feature names and results to ensure everything matches exactly when you speak.</w:t>
      </w:r>
    </w:p>
    <w:p w:rsidR="00DB65B6" w:rsidRDefault="00BB4ADB" w:rsidP="00DB65B6">
      <w:r>
        <w:pict>
          <v:rect id="_x0000_i1029" style="width:0;height:1.5pt" o:hralign="center" o:hrstd="t" o:hr="t" fillcolor="#a0a0a0" stroked="f"/>
        </w:pict>
      </w:r>
    </w:p>
    <w:p w:rsidR="00DB65B6" w:rsidRPr="00BB4ADB" w:rsidRDefault="00BB4ADB" w:rsidP="00BB4ADB">
      <w:pPr>
        <w:jc w:val="center"/>
        <w:rPr>
          <w:rFonts w:ascii="Times New Roman" w:hAnsi="Times New Roman" w:cs="Times New Roman"/>
          <w:sz w:val="24"/>
          <w:u w:val="single"/>
        </w:rPr>
      </w:pPr>
      <w:r w:rsidRPr="00BB4ADB">
        <w:rPr>
          <w:rFonts w:ascii="Times New Roman" w:hAnsi="Times New Roman" w:cs="Times New Roman"/>
          <w:sz w:val="24"/>
          <w:u w:val="single"/>
        </w:rPr>
        <w:t>Perplexity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bookmarkStart w:id="1" w:name="_GoBack"/>
      <w:bookmarkEnd w:id="1"/>
      <w:r>
        <w:rPr>
          <w:rFonts w:ascii="Segoe UI" w:hAnsi="Segoe UI" w:cs="Segoe UI"/>
          <w:spacing w:val="2"/>
        </w:rPr>
        <w:t>Project Overview</w:t>
      </w:r>
    </w:p>
    <w:p w:rsidR="00BB4ADB" w:rsidRDefault="00BB4ADB" w:rsidP="00BB4ADB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Project Title:</w:t>
      </w:r>
      <w:r>
        <w:rPr>
          <w:rFonts w:ascii="Segoe UI" w:hAnsi="Segoe UI" w:cs="Segoe UI"/>
          <w:spacing w:val="2"/>
        </w:rPr>
        <w:t> Predicting the Value of AI Tools on Student Performance and Trust</w:t>
      </w:r>
      <w:r>
        <w:rPr>
          <w:rFonts w:ascii="Segoe UI" w:hAnsi="Segoe UI" w:cs="Segoe UI"/>
          <w:spacing w:val="2"/>
        </w:rPr>
        <w:br/>
      </w: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Domain:</w:t>
      </w:r>
      <w:r>
        <w:rPr>
          <w:rFonts w:ascii="Segoe UI" w:hAnsi="Segoe UI" w:cs="Segoe UI"/>
          <w:spacing w:val="2"/>
        </w:rPr>
        <w:t> Education Analytics, Machine Learning</w:t>
      </w:r>
      <w:r>
        <w:rPr>
          <w:rFonts w:ascii="Segoe UI" w:hAnsi="Segoe UI" w:cs="Segoe UI"/>
          <w:spacing w:val="2"/>
        </w:rPr>
        <w:br/>
      </w: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Problem Statement:</w:t>
      </w:r>
      <w:r>
        <w:rPr>
          <w:rFonts w:ascii="Segoe UI" w:hAnsi="Segoe UI" w:cs="Segoe UI"/>
          <w:spacing w:val="2"/>
        </w:rPr>
        <w:br/>
        <w:t xml:space="preserve">The project aims to predict which students are willing to pay for AI tool access by </w:t>
      </w:r>
      <w:proofErr w:type="spellStart"/>
      <w:r>
        <w:rPr>
          <w:rFonts w:ascii="Segoe UI" w:hAnsi="Segoe UI" w:cs="Segoe UI"/>
          <w:spacing w:val="2"/>
        </w:rPr>
        <w:lastRenderedPageBreak/>
        <w:t>analyzing</w:t>
      </w:r>
      <w:proofErr w:type="spellEnd"/>
      <w:r>
        <w:rPr>
          <w:rFonts w:ascii="Segoe UI" w:hAnsi="Segoe UI" w:cs="Segoe UI"/>
          <w:spacing w:val="2"/>
        </w:rPr>
        <w:t xml:space="preserve"> how AI tool usage, trust, and academic outcomes interact. This helps educators, institutions, and tool providers target their offerings and understand adoption </w:t>
      </w:r>
      <w:proofErr w:type="spellStart"/>
      <w:r>
        <w:rPr>
          <w:rFonts w:ascii="Segoe UI" w:hAnsi="Segoe UI" w:cs="Segoe UI"/>
          <w:spacing w:val="2"/>
        </w:rPr>
        <w:t>behaviors</w:t>
      </w:r>
      <w:proofErr w:type="spellEnd"/>
      <w:r>
        <w:rPr>
          <w:rFonts w:ascii="Segoe UI" w:hAnsi="Segoe UI" w:cs="Segoe UI"/>
          <w:spacing w:val="2"/>
        </w:rPr>
        <w:t>.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0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Data Overview</w:t>
      </w:r>
    </w:p>
    <w:p w:rsidR="00BB4ADB" w:rsidRDefault="00BB4ADB" w:rsidP="00BB4ADB">
      <w:pPr>
        <w:pStyle w:val="my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Target Variable:</w:t>
      </w:r>
      <w:r>
        <w:rPr>
          <w:rFonts w:ascii="Segoe UI" w:hAnsi="Segoe UI" w:cs="Segoe UI"/>
          <w:spacing w:val="2"/>
        </w:rPr>
        <w:t> </w:t>
      </w:r>
      <w:proofErr w:type="spellStart"/>
      <w:r>
        <w:rPr>
          <w:rFonts w:ascii="Segoe UI" w:hAnsi="Segoe UI" w:cs="Segoe UI"/>
          <w:spacing w:val="2"/>
        </w:rPr>
        <w:t>Willing_to_Pay_for_Access</w:t>
      </w:r>
      <w:proofErr w:type="spellEnd"/>
      <w:r>
        <w:rPr>
          <w:rFonts w:ascii="Segoe UI" w:hAnsi="Segoe UI" w:cs="Segoe UI"/>
          <w:spacing w:val="2"/>
        </w:rPr>
        <w:t xml:space="preserve"> (Yes/No)</w:t>
      </w:r>
    </w:p>
    <w:p w:rsidR="00BB4ADB" w:rsidRDefault="00BB4ADB" w:rsidP="00BB4ADB">
      <w:pPr>
        <w:pStyle w:val="my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Records:</w:t>
      </w:r>
      <w:r>
        <w:rPr>
          <w:rFonts w:ascii="Segoe UI" w:hAnsi="Segoe UI" w:cs="Segoe UI"/>
          <w:spacing w:val="2"/>
        </w:rPr>
        <w:t> ~3,614</w:t>
      </w:r>
    </w:p>
    <w:p w:rsidR="00BB4ADB" w:rsidRDefault="00BB4ADB" w:rsidP="00BB4ADB">
      <w:pPr>
        <w:pStyle w:val="my-2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Features:</w:t>
      </w:r>
      <w:r>
        <w:rPr>
          <w:rFonts w:ascii="Segoe UI" w:hAnsi="Segoe UI" w:cs="Segoe UI"/>
          <w:spacing w:val="2"/>
        </w:rPr>
        <w:br/>
      </w:r>
      <w:proofErr w:type="spellStart"/>
      <w:r>
        <w:rPr>
          <w:rFonts w:ascii="Segoe UI" w:hAnsi="Segoe UI" w:cs="Segoe UI"/>
          <w:spacing w:val="2"/>
        </w:rPr>
        <w:t>Student_Name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College_Name</w:t>
      </w:r>
      <w:proofErr w:type="spellEnd"/>
      <w:r>
        <w:rPr>
          <w:rFonts w:ascii="Segoe UI" w:hAnsi="Segoe UI" w:cs="Segoe UI"/>
          <w:spacing w:val="2"/>
        </w:rPr>
        <w:t xml:space="preserve">, Stream, </w:t>
      </w:r>
      <w:proofErr w:type="spellStart"/>
      <w:r>
        <w:rPr>
          <w:rFonts w:ascii="Segoe UI" w:hAnsi="Segoe UI" w:cs="Segoe UI"/>
          <w:spacing w:val="2"/>
        </w:rPr>
        <w:t>Year_of_Study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AI_Tools_Used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Daily_Usage_Hours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Use_Cases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Trust_in_AI_Tools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Impact_on_Grades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Do_Professors_Allow_Use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Preferred_AI_Tool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Awareness_Level</w:t>
      </w:r>
      <w:proofErr w:type="spellEnd"/>
      <w:r>
        <w:rPr>
          <w:rFonts w:ascii="Segoe UI" w:hAnsi="Segoe UI" w:cs="Segoe UI"/>
          <w:spacing w:val="2"/>
        </w:rPr>
        <w:t xml:space="preserve">, State, </w:t>
      </w:r>
      <w:proofErr w:type="spellStart"/>
      <w:r>
        <w:rPr>
          <w:rFonts w:ascii="Segoe UI" w:hAnsi="Segoe UI" w:cs="Segoe UI"/>
          <w:spacing w:val="2"/>
        </w:rPr>
        <w:t>Device_Used</w:t>
      </w:r>
      <w:proofErr w:type="spellEnd"/>
      <w:r>
        <w:rPr>
          <w:rFonts w:ascii="Segoe UI" w:hAnsi="Segoe UI" w:cs="Segoe UI"/>
          <w:spacing w:val="2"/>
        </w:rPr>
        <w:t xml:space="preserve">, </w:t>
      </w:r>
      <w:proofErr w:type="spellStart"/>
      <w:r>
        <w:rPr>
          <w:rFonts w:ascii="Segoe UI" w:hAnsi="Segoe UI" w:cs="Segoe UI"/>
          <w:spacing w:val="2"/>
        </w:rPr>
        <w:t>Internet_Access</w:t>
      </w:r>
      <w:proofErr w:type="spellEnd"/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1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Data </w:t>
      </w:r>
      <w:proofErr w:type="spellStart"/>
      <w:r>
        <w:rPr>
          <w:rFonts w:ascii="Segoe UI" w:hAnsi="Segoe UI" w:cs="Segoe UI"/>
          <w:spacing w:val="2"/>
        </w:rPr>
        <w:t>Preprocessing</w:t>
      </w:r>
      <w:proofErr w:type="spellEnd"/>
      <w:r>
        <w:rPr>
          <w:rFonts w:ascii="Segoe UI" w:hAnsi="Segoe UI" w:cs="Segoe UI"/>
          <w:spacing w:val="2"/>
        </w:rPr>
        <w:t xml:space="preserve"> Steps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1. 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Loading Data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pacing w:val="2"/>
        </w:rPr>
      </w:pPr>
      <w:r>
        <w:rPr>
          <w:spacing w:val="2"/>
        </w:rPr>
        <w:t>python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pandas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as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pd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numpy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as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np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matplotlib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pyplot</w:t>
      </w:r>
      <w:proofErr w:type="spellEnd"/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as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plt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seaborn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as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sns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6" w:color="auto" w:frame="1"/>
        </w:rPr>
      </w:pP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url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'...csv'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df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pd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read</w:t>
      </w:r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_csv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url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df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head</w:t>
      </w:r>
      <w:proofErr w:type="spellEnd"/>
      <w:proofErr w:type="gram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()</w:t>
      </w:r>
    </w:p>
    <w:p w:rsidR="00BB4ADB" w:rsidRDefault="00BB4ADB" w:rsidP="00BB4ADB">
      <w:pPr>
        <w:pStyle w:val="my-2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Used pandas for data loading and initial inspection.</w:t>
      </w:r>
    </w:p>
    <w:p w:rsidR="00BB4ADB" w:rsidRDefault="00BB4ADB" w:rsidP="00BB4ADB">
      <w:pPr>
        <w:pStyle w:val="my-2"/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Visualized structure and summaries </w:t>
      </w:r>
      <w:proofErr w:type="gramStart"/>
      <w:r>
        <w:rPr>
          <w:rFonts w:ascii="Segoe UI" w:hAnsi="Segoe UI" w:cs="Segoe UI"/>
          <w:spacing w:val="2"/>
        </w:rPr>
        <w:t>with </w:t>
      </w:r>
      <w:r>
        <w:rPr>
          <w:rStyle w:val="HTMLCode"/>
          <w:spacing w:val="2"/>
          <w:sz w:val="21"/>
          <w:szCs w:val="21"/>
          <w:bdr w:val="single" w:sz="2" w:space="0" w:color="auto" w:frame="1"/>
        </w:rPr>
        <w:t>.head</w:t>
      </w:r>
      <w:proofErr w:type="gramEnd"/>
      <w:r>
        <w:rPr>
          <w:rStyle w:val="HTMLCode"/>
          <w:spacing w:val="2"/>
          <w:sz w:val="21"/>
          <w:szCs w:val="21"/>
          <w:bdr w:val="single" w:sz="2" w:space="0" w:color="auto" w:frame="1"/>
        </w:rPr>
        <w:t>()</w:t>
      </w:r>
      <w:r>
        <w:rPr>
          <w:rFonts w:ascii="Segoe UI" w:hAnsi="Segoe UI" w:cs="Segoe UI"/>
          <w:spacing w:val="2"/>
        </w:rPr>
        <w:t> and </w:t>
      </w:r>
      <w:r>
        <w:rPr>
          <w:rStyle w:val="HTMLCode"/>
          <w:spacing w:val="2"/>
          <w:sz w:val="21"/>
          <w:szCs w:val="21"/>
          <w:bdr w:val="single" w:sz="2" w:space="0" w:color="auto" w:frame="1"/>
        </w:rPr>
        <w:t>.describe()</w:t>
      </w:r>
      <w:r>
        <w:rPr>
          <w:rFonts w:ascii="Segoe UI" w:hAnsi="Segoe UI" w:cs="Segoe UI"/>
          <w:spacing w:val="2"/>
        </w:rPr>
        <w:t>.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2. 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Handling Missing Values</w:t>
      </w:r>
    </w:p>
    <w:p w:rsidR="00BB4ADB" w:rsidRDefault="00BB4ADB" w:rsidP="00BB4ADB">
      <w:pPr>
        <w:pStyle w:val="my-2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Checked for missing:</w:t>
      </w:r>
    </w:p>
    <w:p w:rsidR="00BB4ADB" w:rsidRDefault="00BB4ADB" w:rsidP="00BB4ADB">
      <w:pPr>
        <w:pStyle w:val="my-2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Found most features complete, but some (like 'State') showed missing.</w:t>
      </w:r>
    </w:p>
    <w:p w:rsidR="00BB4ADB" w:rsidRDefault="00BB4ADB" w:rsidP="00BB4ADB">
      <w:pPr>
        <w:pStyle w:val="my-2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Common approaches:</w:t>
      </w:r>
    </w:p>
    <w:p w:rsidR="00BB4ADB" w:rsidRDefault="00BB4ADB" w:rsidP="00BB4ADB">
      <w:pPr>
        <w:pStyle w:val="my-2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For categorical: impute with mode.</w:t>
      </w:r>
    </w:p>
    <w:p w:rsidR="00BB4ADB" w:rsidRDefault="00BB4ADB" w:rsidP="00BB4ADB">
      <w:pPr>
        <w:pStyle w:val="my-2"/>
        <w:numPr>
          <w:ilvl w:val="1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For numerical: impute with mean/median.</w:t>
      </w:r>
    </w:p>
    <w:p w:rsidR="00BB4ADB" w:rsidRDefault="00BB4ADB" w:rsidP="00BB4ADB">
      <w:pPr>
        <w:pStyle w:val="my-2"/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Missing data can bias or break model training.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3. 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Outlier Handling</w:t>
      </w:r>
    </w:p>
    <w:p w:rsidR="00BB4ADB" w:rsidRDefault="00BB4ADB" w:rsidP="00BB4ADB">
      <w:pPr>
        <w:pStyle w:val="my-2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gramStart"/>
      <w:r>
        <w:rPr>
          <w:rFonts w:ascii="Segoe UI" w:hAnsi="Segoe UI" w:cs="Segoe UI"/>
          <w:spacing w:val="2"/>
        </w:rPr>
        <w:t>Used </w:t>
      </w:r>
      <w:r>
        <w:rPr>
          <w:rStyle w:val="HTMLCode"/>
          <w:spacing w:val="2"/>
          <w:sz w:val="21"/>
          <w:szCs w:val="21"/>
          <w:bdr w:val="single" w:sz="2" w:space="0" w:color="auto" w:frame="1"/>
        </w:rPr>
        <w:t>.describe</w:t>
      </w:r>
      <w:proofErr w:type="gramEnd"/>
      <w:r>
        <w:rPr>
          <w:rStyle w:val="HTMLCode"/>
          <w:spacing w:val="2"/>
          <w:sz w:val="21"/>
          <w:szCs w:val="21"/>
          <w:bdr w:val="single" w:sz="2" w:space="0" w:color="auto" w:frame="1"/>
        </w:rPr>
        <w:t>()</w:t>
      </w:r>
      <w:r>
        <w:rPr>
          <w:rFonts w:ascii="Segoe UI" w:hAnsi="Segoe UI" w:cs="Segoe UI"/>
          <w:spacing w:val="2"/>
        </w:rPr>
        <w:t> and visual plots (histograms, boxplots) to detect outliers.</w:t>
      </w:r>
    </w:p>
    <w:p w:rsidR="00BB4ADB" w:rsidRDefault="00BB4ADB" w:rsidP="00BB4ADB">
      <w:pPr>
        <w:pStyle w:val="my-2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Outliers in “</w:t>
      </w:r>
      <w:proofErr w:type="spellStart"/>
      <w:r>
        <w:rPr>
          <w:rFonts w:ascii="Segoe UI" w:hAnsi="Segoe UI" w:cs="Segoe UI"/>
          <w:spacing w:val="2"/>
        </w:rPr>
        <w:t>Impact_on_Grades</w:t>
      </w:r>
      <w:proofErr w:type="spellEnd"/>
      <w:r>
        <w:rPr>
          <w:rFonts w:ascii="Segoe UI" w:hAnsi="Segoe UI" w:cs="Segoe UI"/>
          <w:spacing w:val="2"/>
        </w:rPr>
        <w:t>” or “</w:t>
      </w:r>
      <w:proofErr w:type="spellStart"/>
      <w:r>
        <w:rPr>
          <w:rFonts w:ascii="Segoe UI" w:hAnsi="Segoe UI" w:cs="Segoe UI"/>
          <w:spacing w:val="2"/>
        </w:rPr>
        <w:t>Daily_Usage_Hours</w:t>
      </w:r>
      <w:proofErr w:type="spellEnd"/>
      <w:r>
        <w:rPr>
          <w:rFonts w:ascii="Segoe UI" w:hAnsi="Segoe UI" w:cs="Segoe UI"/>
          <w:spacing w:val="2"/>
        </w:rPr>
        <w:t>” handled by either:</w:t>
      </w:r>
    </w:p>
    <w:p w:rsidR="00BB4ADB" w:rsidRDefault="00BB4ADB" w:rsidP="00BB4ADB">
      <w:pPr>
        <w:pStyle w:val="my-2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lastRenderedPageBreak/>
        <w:t>Capping values using quantile thresholds</w:t>
      </w:r>
    </w:p>
    <w:p w:rsidR="00BB4ADB" w:rsidRDefault="00BB4ADB" w:rsidP="00BB4ADB">
      <w:pPr>
        <w:pStyle w:val="my-2"/>
        <w:numPr>
          <w:ilvl w:val="1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Removing extreme rows</w:t>
      </w:r>
    </w:p>
    <w:p w:rsidR="00BB4ADB" w:rsidRDefault="00BB4ADB" w:rsidP="00BB4ADB">
      <w:pPr>
        <w:pStyle w:val="my-2"/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Outliers distort model learning and reduce accuracy.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4. 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Skewness</w:t>
      </w:r>
    </w:p>
    <w:p w:rsidR="00BB4ADB" w:rsidRDefault="00BB4ADB" w:rsidP="00BB4ADB">
      <w:pPr>
        <w:pStyle w:val="my-2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Checked skewness in numerical features (&lt; 0.5 mild; &gt; 1 skewed).</w:t>
      </w:r>
    </w:p>
    <w:p w:rsidR="00BB4ADB" w:rsidRDefault="00BB4ADB" w:rsidP="00BB4ADB">
      <w:pPr>
        <w:pStyle w:val="my-2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Applied log/</w:t>
      </w:r>
      <w:proofErr w:type="spellStart"/>
      <w:r>
        <w:rPr>
          <w:rFonts w:ascii="Segoe UI" w:hAnsi="Segoe UI" w:cs="Segoe UI"/>
          <w:spacing w:val="2"/>
        </w:rPr>
        <w:t>sqrt</w:t>
      </w:r>
      <w:proofErr w:type="spellEnd"/>
      <w:r>
        <w:rPr>
          <w:rFonts w:ascii="Segoe UI" w:hAnsi="Segoe UI" w:cs="Segoe UI"/>
          <w:spacing w:val="2"/>
        </w:rPr>
        <w:t xml:space="preserve"> transformations if observed.</w:t>
      </w:r>
    </w:p>
    <w:p w:rsidR="00BB4ADB" w:rsidRDefault="00BB4ADB" w:rsidP="00BB4ADB">
      <w:pPr>
        <w:pStyle w:val="my-2"/>
        <w:numPr>
          <w:ilvl w:val="0"/>
          <w:numId w:val="1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Skewed features can bias ML algorithms, especially linear models.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5. 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Feature Engineering</w:t>
      </w:r>
    </w:p>
    <w:p w:rsidR="00BB4ADB" w:rsidRDefault="00BB4ADB" w:rsidP="00BB4ADB">
      <w:pPr>
        <w:pStyle w:val="my-2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Encoding:</w:t>
      </w:r>
    </w:p>
    <w:p w:rsidR="00BB4ADB" w:rsidRDefault="00BB4ADB" w:rsidP="00BB4ADB">
      <w:pPr>
        <w:pStyle w:val="my-2"/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OneHotEncoder</w:t>
      </w:r>
      <w:proofErr w:type="spellEnd"/>
      <w:r>
        <w:rPr>
          <w:rFonts w:ascii="Segoe UI" w:hAnsi="Segoe UI" w:cs="Segoe UI"/>
          <w:spacing w:val="2"/>
        </w:rPr>
        <w:t xml:space="preserve"> for categorical features.</w:t>
      </w:r>
    </w:p>
    <w:p w:rsidR="00BB4ADB" w:rsidRDefault="00BB4ADB" w:rsidP="00BB4ADB">
      <w:pPr>
        <w:pStyle w:val="my-2"/>
        <w:numPr>
          <w:ilvl w:val="1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Passthrough</w:t>
      </w:r>
      <w:proofErr w:type="spellEnd"/>
      <w:r>
        <w:rPr>
          <w:rFonts w:ascii="Segoe UI" w:hAnsi="Segoe UI" w:cs="Segoe UI"/>
          <w:spacing w:val="2"/>
        </w:rPr>
        <w:t xml:space="preserve"> for numerical features.</w:t>
      </w:r>
    </w:p>
    <w:p w:rsidR="00BB4ADB" w:rsidRDefault="00BB4ADB" w:rsidP="00BB4ADB">
      <w:pPr>
        <w:pStyle w:val="my-2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Created domain-relevant features (e.g., segmenting usage patterns).</w:t>
      </w:r>
    </w:p>
    <w:p w:rsidR="00BB4ADB" w:rsidRDefault="00BB4ADB" w:rsidP="00BB4ADB">
      <w:pPr>
        <w:pStyle w:val="my-2"/>
        <w:numPr>
          <w:ilvl w:val="0"/>
          <w:numId w:val="1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ML models require numerical inputs; encoding boosts interpretability and performance.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6. 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Feature Selection</w:t>
      </w:r>
    </w:p>
    <w:p w:rsidR="00BB4ADB" w:rsidRDefault="00BB4ADB" w:rsidP="00BB4ADB">
      <w:pPr>
        <w:pStyle w:val="my-2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Dropped irrelevant features (“</w:t>
      </w:r>
      <w:proofErr w:type="spellStart"/>
      <w:r>
        <w:rPr>
          <w:rFonts w:ascii="Segoe UI" w:hAnsi="Segoe UI" w:cs="Segoe UI"/>
          <w:spacing w:val="2"/>
        </w:rPr>
        <w:t>Student_Name</w:t>
      </w:r>
      <w:proofErr w:type="spellEnd"/>
      <w:r>
        <w:rPr>
          <w:rFonts w:ascii="Segoe UI" w:hAnsi="Segoe UI" w:cs="Segoe UI"/>
          <w:spacing w:val="2"/>
        </w:rPr>
        <w:t>”, “</w:t>
      </w:r>
      <w:proofErr w:type="spellStart"/>
      <w:r>
        <w:rPr>
          <w:rFonts w:ascii="Segoe UI" w:hAnsi="Segoe UI" w:cs="Segoe UI"/>
          <w:spacing w:val="2"/>
        </w:rPr>
        <w:t>College_Name</w:t>
      </w:r>
      <w:proofErr w:type="spellEnd"/>
      <w:r>
        <w:rPr>
          <w:rFonts w:ascii="Segoe UI" w:hAnsi="Segoe UI" w:cs="Segoe UI"/>
          <w:spacing w:val="2"/>
        </w:rPr>
        <w:t>”) for prediction.</w:t>
      </w:r>
    </w:p>
    <w:p w:rsidR="00BB4ADB" w:rsidRDefault="00BB4ADB" w:rsidP="00BB4ADB">
      <w:pPr>
        <w:pStyle w:val="my-2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Selected features via importance analysis and domain knowledge.</w:t>
      </w:r>
    </w:p>
    <w:p w:rsidR="00BB4ADB" w:rsidRDefault="00BB4ADB" w:rsidP="00BB4ADB">
      <w:pPr>
        <w:pStyle w:val="my-2"/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Reduces overfitting and improves model efficiency.</w: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7. </w:t>
      </w:r>
      <w:r>
        <w:rPr>
          <w:rStyle w:val="Strong"/>
          <w:rFonts w:ascii="Segoe UI" w:hAnsi="Segoe UI" w:cs="Segoe UI"/>
          <w:b w:val="0"/>
          <w:bCs w:val="0"/>
          <w:spacing w:val="2"/>
          <w:bdr w:val="single" w:sz="2" w:space="0" w:color="auto" w:frame="1"/>
        </w:rPr>
        <w:t>Feature Scaling</w:t>
      </w:r>
    </w:p>
    <w:p w:rsidR="00BB4ADB" w:rsidRDefault="00BB4ADB" w:rsidP="00BB4ADB">
      <w:pPr>
        <w:pStyle w:val="my-2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Standardized or normalized numeric features.</w:t>
      </w:r>
    </w:p>
    <w:p w:rsidR="00BB4ADB" w:rsidRDefault="00BB4ADB" w:rsidP="00BB4ADB">
      <w:pPr>
        <w:pStyle w:val="my-2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Kept categorical features encoded numerically.</w:t>
      </w:r>
    </w:p>
    <w:p w:rsidR="00BB4ADB" w:rsidRDefault="00BB4ADB" w:rsidP="00BB4ADB">
      <w:pPr>
        <w:pStyle w:val="my-2"/>
        <w:numPr>
          <w:ilvl w:val="0"/>
          <w:numId w:val="1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Ensures equal feature influence, especially for SVM and KNN.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2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Model Building</w:t>
      </w:r>
    </w:p>
    <w:p w:rsidR="00BB4ADB" w:rsidRDefault="00BB4ADB" w:rsidP="00BB4ADB">
      <w:pPr>
        <w:pStyle w:val="my-2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Algorithms Used:</w:t>
      </w:r>
      <w:r>
        <w:rPr>
          <w:rFonts w:ascii="Segoe UI" w:hAnsi="Segoe UI" w:cs="Segoe UI"/>
          <w:spacing w:val="2"/>
        </w:rPr>
        <w:br/>
        <w:t xml:space="preserve">Logistic Regression, Decision Tree, Random Forest, SVM, Gradient Boosting, </w:t>
      </w:r>
      <w:proofErr w:type="spellStart"/>
      <w:r>
        <w:rPr>
          <w:rFonts w:ascii="Segoe UI" w:hAnsi="Segoe UI" w:cs="Segoe UI"/>
          <w:spacing w:val="2"/>
        </w:rPr>
        <w:t>XGBoost</w:t>
      </w:r>
      <w:proofErr w:type="spellEnd"/>
      <w:r>
        <w:rPr>
          <w:rFonts w:ascii="Segoe UI" w:hAnsi="Segoe UI" w:cs="Segoe UI"/>
          <w:spacing w:val="2"/>
        </w:rPr>
        <w:t>, Naive Bayes.</w:t>
      </w:r>
    </w:p>
    <w:p w:rsidR="00BB4ADB" w:rsidRDefault="00BB4ADB" w:rsidP="00BB4ADB">
      <w:pPr>
        <w:pStyle w:val="my-2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Code Example:</w:t>
      </w:r>
      <w:r>
        <w:rPr>
          <w:rFonts w:ascii="Segoe UI" w:hAnsi="Segoe UI" w:cs="Segoe UI"/>
          <w:spacing w:val="2"/>
        </w:rPr>
        <w:br/>
        <w:t xml:space="preserve">Used </w:t>
      </w:r>
      <w:proofErr w:type="spellStart"/>
      <w:r>
        <w:rPr>
          <w:rFonts w:ascii="Segoe UI" w:hAnsi="Segoe UI" w:cs="Segoe UI"/>
          <w:spacing w:val="2"/>
        </w:rPr>
        <w:t>sklearn</w:t>
      </w:r>
      <w:proofErr w:type="spellEnd"/>
      <w:r>
        <w:rPr>
          <w:rFonts w:ascii="Segoe UI" w:hAnsi="Segoe UI" w:cs="Segoe UI"/>
          <w:spacing w:val="2"/>
        </w:rPr>
        <w:t xml:space="preserve"> pipelines for unified </w:t>
      </w:r>
      <w:proofErr w:type="spellStart"/>
      <w:r>
        <w:rPr>
          <w:rFonts w:ascii="Segoe UI" w:hAnsi="Segoe UI" w:cs="Segoe UI"/>
          <w:spacing w:val="2"/>
        </w:rPr>
        <w:t>preprocessing</w:t>
      </w:r>
      <w:proofErr w:type="spellEnd"/>
      <w:r>
        <w:rPr>
          <w:rFonts w:ascii="Segoe UI" w:hAnsi="Segoe UI" w:cs="Segoe UI"/>
          <w:spacing w:val="2"/>
        </w:rPr>
        <w:t xml:space="preserve"> and model training.</w:t>
      </w:r>
    </w:p>
    <w:p w:rsidR="00BB4ADB" w:rsidRDefault="00BB4ADB" w:rsidP="00BB4ADB">
      <w:pPr>
        <w:pStyle w:val="my-2"/>
        <w:numPr>
          <w:ilvl w:val="0"/>
          <w:numId w:val="1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 use multiple models?</w:t>
      </w:r>
      <w:r>
        <w:rPr>
          <w:rFonts w:ascii="Segoe UI" w:hAnsi="Segoe UI" w:cs="Segoe UI"/>
          <w:spacing w:val="2"/>
        </w:rPr>
        <w:br/>
        <w:t>To compare performance and robustness; some models handle nonlinearities and different data types better than others.</w:t>
      </w:r>
    </w:p>
    <w:p w:rsidR="00BB4ADB" w:rsidRDefault="00BB4ADB" w:rsidP="00BB4ADB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lastRenderedPageBreak/>
        <w:t>Sample Pipeline: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pacing w:val="2"/>
        </w:rPr>
      </w:pPr>
      <w:r>
        <w:rPr>
          <w:spacing w:val="2"/>
        </w:rPr>
        <w:t>python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from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sklearn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compose</w:t>
      </w:r>
      <w:proofErr w:type="spellEnd"/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ColumnTransformer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from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sklearn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preprocessing</w:t>
      </w:r>
      <w:proofErr w:type="spellEnd"/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OneHotEncoder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from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sklearn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ensemble</w:t>
      </w:r>
      <w:proofErr w:type="spellEnd"/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RandomForestClassifier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6" w:color="auto" w:frame="1"/>
        </w:rPr>
      </w:pP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preprocessor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ColumnTransformer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gram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   transformers</w:t>
      </w:r>
      <w:proofErr w:type="gramStart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=[</w:t>
      </w:r>
      <w:proofErr w:type="gram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      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</w:t>
      </w:r>
      <w:proofErr w:type="spellStart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num</w:t>
      </w:r>
      <w:proofErr w:type="spellEnd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</w:t>
      </w:r>
      <w:proofErr w:type="spellStart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passthrough</w:t>
      </w:r>
      <w:proofErr w:type="spellEnd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[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"</w:t>
      </w:r>
      <w:proofErr w:type="spellStart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Year_of_Study</w:t>
      </w:r>
      <w:proofErr w:type="spellEnd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"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...]),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      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'cat'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OneHotEncoder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handle_unknown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'ignore'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[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"Stream"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...])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  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]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6" w:color="auto" w:frame="1"/>
        </w:rPr>
      </w:pP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clf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Pipeline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gram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[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  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</w:t>
      </w:r>
      <w:proofErr w:type="spellStart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preprocessor</w:t>
      </w:r>
      <w:proofErr w:type="spellEnd"/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preprocessor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),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  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r>
        <w:rPr>
          <w:rStyle w:val="token"/>
          <w:rFonts w:ascii="inherit" w:hAnsi="inherit"/>
          <w:color w:val="B5BD68"/>
          <w:spacing w:val="2"/>
          <w:bdr w:val="single" w:sz="2" w:space="0" w:color="auto" w:frame="1"/>
        </w:rPr>
        <w:t>'classifier'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RandomForestClassifier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random_state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token"/>
          <w:rFonts w:ascii="inherit" w:hAnsi="inherit"/>
          <w:color w:val="DE935F"/>
          <w:spacing w:val="2"/>
          <w:bdr w:val="single" w:sz="2" w:space="0" w:color="auto" w:frame="1"/>
        </w:rPr>
        <w:t>42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))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])</w:t>
      </w:r>
    </w:p>
    <w:p w:rsidR="00BB4ADB" w:rsidRDefault="00BB4ADB" w:rsidP="00BB4ADB">
      <w:pPr>
        <w:pStyle w:val="my-2"/>
        <w:numPr>
          <w:ilvl w:val="0"/>
          <w:numId w:val="1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Automated </w:t>
      </w:r>
      <w:proofErr w:type="spellStart"/>
      <w:r>
        <w:rPr>
          <w:rFonts w:ascii="Segoe UI" w:hAnsi="Segoe UI" w:cs="Segoe UI"/>
          <w:spacing w:val="2"/>
        </w:rPr>
        <w:t>preprocessing</w:t>
      </w:r>
      <w:proofErr w:type="spellEnd"/>
      <w:r>
        <w:rPr>
          <w:rFonts w:ascii="Segoe UI" w:hAnsi="Segoe UI" w:cs="Segoe UI"/>
          <w:spacing w:val="2"/>
        </w:rPr>
        <w:t xml:space="preserve"> and model training in one step.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3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Model Evaluation</w:t>
      </w:r>
    </w:p>
    <w:tbl>
      <w:tblPr>
        <w:tblpPr w:leftFromText="180" w:rightFromText="180" w:vertAnchor="text" w:horzAnchor="margin" w:tblpXSpec="center" w:tblpY="518"/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9118"/>
      </w:tblGrid>
      <w:tr w:rsidR="00BB4ADB" w:rsidTr="00BB4ADB">
        <w:trPr>
          <w:tblHeader/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ADB" w:rsidRDefault="00BB4ADB" w:rsidP="00BB4ADB">
            <w:pPr>
              <w:spacing w:before="240" w:after="24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ADB" w:rsidRDefault="00BB4ADB" w:rsidP="00BB4ADB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Accuracy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XGBoost</w:t>
            </w:r>
            <w:proofErr w:type="spellEnd"/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0.52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SVM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0.51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Logistic Regression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0.50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Gradient Boosting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0.49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Random Forest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0.49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Decision Tree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0.48</w:t>
            </w:r>
          </w:p>
        </w:tc>
      </w:tr>
      <w:tr w:rsidR="00BB4ADB" w:rsidTr="00BB4ADB">
        <w:trPr>
          <w:tblCellSpacing w:w="15" w:type="dxa"/>
        </w:trPr>
        <w:tc>
          <w:tcPr>
            <w:tcW w:w="193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Naive Bayes</w:t>
            </w:r>
          </w:p>
        </w:tc>
        <w:tc>
          <w:tcPr>
            <w:tcW w:w="907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0.47</w:t>
            </w:r>
          </w:p>
        </w:tc>
      </w:tr>
    </w:tbl>
    <w:p w:rsidR="00BB4ADB" w:rsidRDefault="00BB4ADB" w:rsidP="00BB4ADB">
      <w:pPr>
        <w:pStyle w:val="my-2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Metrics Used:</w:t>
      </w:r>
    </w:p>
    <w:p w:rsidR="00BB4ADB" w:rsidRDefault="00BB4ADB" w:rsidP="00BB4ADB">
      <w:pPr>
        <w:pStyle w:val="my-2"/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Accuracy, sometimes Precision, Recall, F1-score</w:t>
      </w:r>
    </w:p>
    <w:p w:rsidR="00BB4ADB" w:rsidRDefault="00BB4ADB" w:rsidP="00BB4ADB">
      <w:pPr>
        <w:pStyle w:val="my-2"/>
        <w:numPr>
          <w:ilvl w:val="0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gramStart"/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Why?:</w:t>
      </w:r>
      <w:proofErr w:type="gramEnd"/>
    </w:p>
    <w:p w:rsidR="00BB4ADB" w:rsidRDefault="00BB4ADB" w:rsidP="00BB4ADB">
      <w:pPr>
        <w:pStyle w:val="my-2"/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Accuracy: Overall correctness</w:t>
      </w:r>
    </w:p>
    <w:p w:rsidR="00BB4ADB" w:rsidRDefault="00BB4ADB" w:rsidP="00BB4ADB">
      <w:pPr>
        <w:pStyle w:val="my-2"/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Precision/Recall/F1: Used if classes are imbalanced (e.g., few students willing to pay)</w:t>
      </w:r>
    </w:p>
    <w:p w:rsidR="00BB4ADB" w:rsidRDefault="00BB4ADB" w:rsidP="00BB4ADB">
      <w:pPr>
        <w:pStyle w:val="my-2"/>
        <w:numPr>
          <w:ilvl w:val="1"/>
          <w:numId w:val="1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Cross-validation to avoid overfitting</w:t>
      </w:r>
    </w:p>
    <w:p w:rsidR="00BB4ADB" w:rsidRDefault="00BB4ADB" w:rsidP="00BB4ADB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Comparison Table:</w:t>
      </w:r>
    </w:p>
    <w:p w:rsidR="00BB4ADB" w:rsidRDefault="00BB4ADB" w:rsidP="00BB4ADB">
      <w:pPr>
        <w:pStyle w:val="my-2"/>
        <w:numPr>
          <w:ilvl w:val="0"/>
          <w:numId w:val="1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Plots and tables for model performance comparison.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4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Hyperparameter</w:t>
      </w:r>
      <w:proofErr w:type="spellEnd"/>
      <w:r>
        <w:rPr>
          <w:rFonts w:ascii="Segoe UI" w:hAnsi="Segoe UI" w:cs="Segoe UI"/>
          <w:spacing w:val="2"/>
        </w:rPr>
        <w:t xml:space="preserve"> Tuning (</w:t>
      </w:r>
      <w:proofErr w:type="spellStart"/>
      <w:r>
        <w:rPr>
          <w:rFonts w:ascii="Segoe UI" w:hAnsi="Segoe UI" w:cs="Segoe UI"/>
          <w:spacing w:val="2"/>
        </w:rPr>
        <w:t>GridSearchCV</w:t>
      </w:r>
      <w:proofErr w:type="spellEnd"/>
      <w:r>
        <w:rPr>
          <w:rFonts w:ascii="Segoe UI" w:hAnsi="Segoe UI" w:cs="Segoe UI"/>
          <w:spacing w:val="2"/>
        </w:rPr>
        <w:t>)</w:t>
      </w:r>
    </w:p>
    <w:p w:rsidR="00BB4ADB" w:rsidRDefault="00BB4ADB" w:rsidP="00BB4ADB">
      <w:pPr>
        <w:pStyle w:val="my-2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Used </w:t>
      </w:r>
      <w:proofErr w:type="spellStart"/>
      <w:r>
        <w:rPr>
          <w:rFonts w:ascii="Segoe UI" w:hAnsi="Segoe UI" w:cs="Segoe UI"/>
          <w:spacing w:val="2"/>
        </w:rPr>
        <w:t>GridSearchCV</w:t>
      </w:r>
      <w:proofErr w:type="spellEnd"/>
      <w:r>
        <w:rPr>
          <w:rFonts w:ascii="Segoe UI" w:hAnsi="Segoe UI" w:cs="Segoe UI"/>
          <w:spacing w:val="2"/>
        </w:rPr>
        <w:t xml:space="preserve"> for top models (e.g., Random Forest, </w:t>
      </w:r>
      <w:proofErr w:type="spellStart"/>
      <w:r>
        <w:rPr>
          <w:rFonts w:ascii="Segoe UI" w:hAnsi="Segoe UI" w:cs="Segoe UI"/>
          <w:spacing w:val="2"/>
        </w:rPr>
        <w:t>XGBoost</w:t>
      </w:r>
      <w:proofErr w:type="spellEnd"/>
      <w:r>
        <w:rPr>
          <w:rFonts w:ascii="Segoe UI" w:hAnsi="Segoe UI" w:cs="Segoe UI"/>
          <w:spacing w:val="2"/>
        </w:rPr>
        <w:t>)</w:t>
      </w:r>
    </w:p>
    <w:p w:rsidR="00BB4ADB" w:rsidRDefault="00BB4ADB" w:rsidP="00BB4ADB">
      <w:pPr>
        <w:pStyle w:val="my-2"/>
        <w:numPr>
          <w:ilvl w:val="0"/>
          <w:numId w:val="1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Fonts w:ascii="Segoe UI" w:hAnsi="Segoe UI" w:cs="Segoe UI"/>
          <w:spacing w:val="2"/>
        </w:rPr>
        <w:t>GridSearchCV</w:t>
      </w:r>
      <w:proofErr w:type="spellEnd"/>
      <w:r>
        <w:rPr>
          <w:rFonts w:ascii="Segoe UI" w:hAnsi="Segoe UI" w:cs="Segoe UI"/>
          <w:spacing w:val="2"/>
        </w:rPr>
        <w:t xml:space="preserve"> systematically searches combinations of model parameters to optimize metrics.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spacing w:val="2"/>
        </w:rPr>
      </w:pPr>
      <w:r>
        <w:rPr>
          <w:spacing w:val="2"/>
        </w:rPr>
        <w:t>python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from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sklearn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model</w:t>
      </w:r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_selection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b/>
          <w:bCs/>
          <w:color w:val="B294BB"/>
          <w:spacing w:val="2"/>
          <w:bdr w:val="single" w:sz="2" w:space="0" w:color="auto" w:frame="1"/>
        </w:rPr>
        <w:t>import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GridSearchCV</w:t>
      </w:r>
      <w:proofErr w:type="spellEnd"/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6" w:color="auto" w:frame="1"/>
        </w:rPr>
      </w:pP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param_grid</w:t>
      </w:r>
      <w:proofErr w:type="spell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{...}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grid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=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GridSearchCV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RandomForestClassifier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gram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param_grid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...)</w:t>
      </w:r>
    </w:p>
    <w:p w:rsidR="00BB4ADB" w:rsidRDefault="00BB4ADB" w:rsidP="00BB4ADB">
      <w:pPr>
        <w:pStyle w:val="HTMLPreformatted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grid</w:t>
      </w:r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.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fit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X_train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,</w:t>
      </w:r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C5C8C6"/>
          <w:spacing w:val="2"/>
          <w:bdr w:val="single" w:sz="2" w:space="0" w:color="auto" w:frame="1"/>
        </w:rPr>
        <w:t>y_train</w:t>
      </w:r>
      <w:proofErr w:type="spellEnd"/>
      <w:r>
        <w:rPr>
          <w:rStyle w:val="token"/>
          <w:rFonts w:ascii="inherit" w:hAnsi="inherit"/>
          <w:color w:val="C5C8C6"/>
          <w:spacing w:val="2"/>
          <w:bdr w:val="single" w:sz="2" w:space="0" w:color="auto" w:frame="1"/>
        </w:rPr>
        <w:t>)</w:t>
      </w:r>
    </w:p>
    <w:p w:rsidR="00BB4ADB" w:rsidRDefault="00BB4ADB" w:rsidP="00BB4ADB">
      <w:pPr>
        <w:pStyle w:val="my-2"/>
        <w:numPr>
          <w:ilvl w:val="0"/>
          <w:numId w:val="1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Why? Improves model generalization and accuracy.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5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Algorithm Explanations</w:t>
      </w:r>
    </w:p>
    <w:p w:rsidR="00BB4ADB" w:rsidRDefault="00BB4ADB" w:rsidP="00BB4ADB">
      <w:pPr>
        <w:pStyle w:val="my-2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Logistic Regression:</w:t>
      </w:r>
      <w:r>
        <w:rPr>
          <w:rFonts w:ascii="Segoe UI" w:hAnsi="Segoe UI" w:cs="Segoe UI"/>
          <w:spacing w:val="2"/>
        </w:rPr>
        <w:t> Models the probability of a binary outcome as a function of input features.</w:t>
      </w:r>
    </w:p>
    <w:p w:rsidR="00BB4ADB" w:rsidRDefault="00BB4ADB" w:rsidP="00BB4ADB">
      <w:pPr>
        <w:pStyle w:val="my-2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Random Forest:</w:t>
      </w:r>
      <w:r>
        <w:rPr>
          <w:rFonts w:ascii="Segoe UI" w:hAnsi="Segoe UI" w:cs="Segoe UI"/>
          <w:spacing w:val="2"/>
        </w:rPr>
        <w:t> Combines multiple decision trees for robust prediction.</w:t>
      </w:r>
    </w:p>
    <w:p w:rsidR="00BB4ADB" w:rsidRDefault="00BB4ADB" w:rsidP="00BB4ADB">
      <w:pPr>
        <w:pStyle w:val="my-2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proofErr w:type="spellStart"/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XGBoost</w:t>
      </w:r>
      <w:proofErr w:type="spellEnd"/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/Gradient Boosting:</w:t>
      </w:r>
      <w:r>
        <w:rPr>
          <w:rFonts w:ascii="Segoe UI" w:hAnsi="Segoe UI" w:cs="Segoe UI"/>
          <w:spacing w:val="2"/>
        </w:rPr>
        <w:t> Sequentially builds trees, correcting previous errors.</w:t>
      </w:r>
    </w:p>
    <w:p w:rsidR="00BB4ADB" w:rsidRDefault="00BB4ADB" w:rsidP="00BB4ADB">
      <w:pPr>
        <w:pStyle w:val="my-2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SVM:</w:t>
      </w:r>
      <w:r>
        <w:rPr>
          <w:rFonts w:ascii="Segoe UI" w:hAnsi="Segoe UI" w:cs="Segoe UI"/>
          <w:spacing w:val="2"/>
        </w:rPr>
        <w:t> Finds the best boundary that separates classes in feature space.</w:t>
      </w:r>
    </w:p>
    <w:tbl>
      <w:tblPr>
        <w:tblpPr w:leftFromText="180" w:rightFromText="180" w:vertAnchor="text" w:horzAnchor="margin" w:tblpXSpec="center" w:tblpY="-1439"/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8173"/>
      </w:tblGrid>
      <w:tr w:rsidR="00BB4ADB" w:rsidTr="00BB4ADB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ADB" w:rsidRDefault="00BB4ADB" w:rsidP="00BB4ADB">
            <w:pPr>
              <w:spacing w:before="240" w:after="240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lastRenderedPageBreak/>
              <w:t>Question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4ADB" w:rsidRDefault="00BB4ADB" w:rsidP="00BB4ADB">
            <w:pPr>
              <w:spacing w:before="240" w:after="240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Sample Answer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Explain about your project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Predicting student willingness to pay for AI tools; uses ML to connect usage, trust, and outcome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Domain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Education Analytics; ML applied to Indian college student data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Problem your project solves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Identifying adoption patterns; guiding tool providers and educators for better engagement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Data </w:t>
            </w:r>
            <w:proofErr w:type="spellStart"/>
            <w:r>
              <w:rPr>
                <w:sz w:val="21"/>
                <w:szCs w:val="21"/>
              </w:rPr>
              <w:t>Preprocessing</w:t>
            </w:r>
            <w:proofErr w:type="spellEnd"/>
            <w:r>
              <w:rPr>
                <w:sz w:val="21"/>
                <w:szCs w:val="21"/>
              </w:rPr>
              <w:t xml:space="preserve"> steps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Handled missing data, outliers, skewness; encoded categorical; scaled numbers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Outlier handling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Found via </w:t>
            </w:r>
            <w:r>
              <w:rPr>
                <w:rStyle w:val="HTMLCode"/>
                <w:rFonts w:eastAsiaTheme="minorHAnsi"/>
                <w:sz w:val="18"/>
                <w:szCs w:val="18"/>
                <w:bdr w:val="single" w:sz="2" w:space="0" w:color="auto" w:frame="1"/>
              </w:rPr>
              <w:t>.describe()</w:t>
            </w:r>
            <w:r>
              <w:rPr>
                <w:sz w:val="21"/>
                <w:szCs w:val="21"/>
              </w:rPr>
              <w:t> &amp; plots; handled by removing/extreme value capping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Assessed with plots/statistics; log transform for highly skewed data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Missing values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Imputed with mode (categorical), mean/median (numerical)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Feature Engineering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Encoded categorical, created new relevant variables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Feature selection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Dropped unnecessary columns, used domain insight/importance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Feature scaling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Standardized numeric columns for consistent model input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Tried 7: LR, SVM, Random Forest, Gradient Boost, </w:t>
            </w:r>
            <w:proofErr w:type="spellStart"/>
            <w:r>
              <w:rPr>
                <w:sz w:val="21"/>
                <w:szCs w:val="21"/>
              </w:rPr>
              <w:t>XGBoost</w:t>
            </w:r>
            <w:proofErr w:type="spellEnd"/>
            <w:r>
              <w:rPr>
                <w:sz w:val="21"/>
                <w:szCs w:val="21"/>
              </w:rPr>
              <w:t>, Decision Tree, NB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Evaluation metrics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Accuracy, F1, cross-validation; compared with confusion matrix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lastRenderedPageBreak/>
              <w:t>Hyperparameter</w:t>
            </w:r>
            <w:proofErr w:type="spellEnd"/>
            <w:r>
              <w:rPr>
                <w:sz w:val="21"/>
                <w:szCs w:val="21"/>
              </w:rPr>
              <w:t xml:space="preserve"> tuning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GridSearchCV</w:t>
            </w:r>
            <w:proofErr w:type="spellEnd"/>
            <w:r>
              <w:rPr>
                <w:sz w:val="21"/>
                <w:szCs w:val="21"/>
              </w:rPr>
              <w:t xml:space="preserve"> for parameter optimization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Explain an algorithm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(E.g., Random Forest: ensemble of trees for robust binary prediction)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Target variable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Willing_to_Pay_for_Access</w:t>
            </w:r>
            <w:proofErr w:type="spellEnd"/>
            <w:r>
              <w:rPr>
                <w:sz w:val="21"/>
                <w:szCs w:val="21"/>
              </w:rPr>
              <w:t xml:space="preserve"> (binary: Yes/No)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 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 other columns tested, irrelevant features removed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Records/Features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~3614 samples, ~12-14 features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Data, Sample links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Cited </w:t>
            </w:r>
            <w:proofErr w:type="spellStart"/>
            <w:r>
              <w:rPr>
                <w:sz w:val="21"/>
                <w:szCs w:val="21"/>
              </w:rPr>
              <w:t>Kaggle</w:t>
            </w:r>
            <w:proofErr w:type="spellEnd"/>
            <w:r>
              <w:rPr>
                <w:sz w:val="21"/>
                <w:szCs w:val="21"/>
              </w:rPr>
              <w:t>/source and live .csv links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Model building/Evaluation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Pipeline for </w:t>
            </w:r>
            <w:proofErr w:type="spellStart"/>
            <w:r>
              <w:rPr>
                <w:sz w:val="21"/>
                <w:szCs w:val="21"/>
              </w:rPr>
              <w:t>preprocessing</w:t>
            </w:r>
            <w:proofErr w:type="spellEnd"/>
            <w:r>
              <w:rPr>
                <w:sz w:val="21"/>
                <w:szCs w:val="21"/>
              </w:rPr>
              <w:t xml:space="preserve"> + model, </w:t>
            </w:r>
            <w:proofErr w:type="spellStart"/>
            <w:r>
              <w:rPr>
                <w:sz w:val="21"/>
                <w:szCs w:val="21"/>
              </w:rPr>
              <w:t>GridSearchCV</w:t>
            </w:r>
            <w:proofErr w:type="spellEnd"/>
            <w:r>
              <w:rPr>
                <w:sz w:val="21"/>
                <w:szCs w:val="21"/>
              </w:rPr>
              <w:t>, metrics</w:t>
            </w:r>
          </w:p>
        </w:tc>
      </w:tr>
      <w:tr w:rsidR="00BB4ADB" w:rsidTr="00BB4A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Domain and project knowledge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BB4ADB" w:rsidRDefault="00BB4ADB" w:rsidP="00BB4ADB">
            <w:pPr>
              <w:spacing w:before="240" w:after="2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Deep knowledge of AI tool adoption, </w:t>
            </w:r>
            <w:proofErr w:type="spellStart"/>
            <w:r>
              <w:rPr>
                <w:sz w:val="21"/>
                <w:szCs w:val="21"/>
              </w:rPr>
              <w:t>educ</w:t>
            </w:r>
            <w:proofErr w:type="spellEnd"/>
            <w:r>
              <w:rPr>
                <w:sz w:val="21"/>
                <w:szCs w:val="21"/>
              </w:rPr>
              <w:t xml:space="preserve"> sector, ML workflow</w:t>
            </w:r>
          </w:p>
        </w:tc>
      </w:tr>
    </w:tbl>
    <w:p w:rsidR="00BB4ADB" w:rsidRDefault="00BB4ADB" w:rsidP="00BB4ADB">
      <w:pPr>
        <w:pStyle w:val="my-2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Naive Bayes:</w:t>
      </w:r>
      <w:r>
        <w:rPr>
          <w:rFonts w:ascii="Segoe UI" w:hAnsi="Segoe UI" w:cs="Segoe UI"/>
          <w:spacing w:val="2"/>
        </w:rPr>
        <w:t> Assumes feature independence, uses probability rules.</w:t>
      </w:r>
    </w:p>
    <w:p w:rsidR="00BB4ADB" w:rsidRDefault="00BB4ADB" w:rsidP="00BB4ADB">
      <w:pPr>
        <w:pStyle w:val="my-2"/>
        <w:numPr>
          <w:ilvl w:val="0"/>
          <w:numId w:val="20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Decision Tree:</w:t>
      </w:r>
      <w:r>
        <w:rPr>
          <w:rFonts w:ascii="Segoe UI" w:hAnsi="Segoe UI" w:cs="Segoe UI"/>
          <w:spacing w:val="2"/>
        </w:rPr>
        <w:t> Splits data following the most informative feature at each node.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pict>
          <v:rect id="_x0000_i1036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Presentation and Knowledge</w:t>
      </w:r>
    </w:p>
    <w:p w:rsidR="00BB4ADB" w:rsidRDefault="00BB4ADB" w:rsidP="00BB4ADB">
      <w:pPr>
        <w:pStyle w:val="my-2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Prepared markdown summaries for each process and result.</w:t>
      </w:r>
    </w:p>
    <w:p w:rsidR="00BB4ADB" w:rsidRDefault="00BB4ADB" w:rsidP="00BB4ADB">
      <w:pPr>
        <w:pStyle w:val="my-2"/>
        <w:numPr>
          <w:ilvl w:val="0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For FAQ, you are ready to explain:</w:t>
      </w:r>
    </w:p>
    <w:p w:rsidR="00BB4ADB" w:rsidRDefault="00BB4ADB" w:rsidP="00BB4ADB">
      <w:pPr>
        <w:pStyle w:val="my-2"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How your data was </w:t>
      </w:r>
      <w:proofErr w:type="spellStart"/>
      <w:r>
        <w:rPr>
          <w:rFonts w:ascii="Segoe UI" w:hAnsi="Segoe UI" w:cs="Segoe UI"/>
          <w:spacing w:val="2"/>
        </w:rPr>
        <w:t>preprocessed</w:t>
      </w:r>
      <w:proofErr w:type="spellEnd"/>
      <w:r>
        <w:rPr>
          <w:rFonts w:ascii="Segoe UI" w:hAnsi="Segoe UI" w:cs="Segoe UI"/>
          <w:spacing w:val="2"/>
        </w:rPr>
        <w:t xml:space="preserve"> (missing values, outliers, encoding, scaling)</w:t>
      </w:r>
    </w:p>
    <w:p w:rsidR="00BB4ADB" w:rsidRDefault="00BB4ADB" w:rsidP="00BB4ADB">
      <w:pPr>
        <w:pStyle w:val="my-2"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Feature choices and removal rationale</w:t>
      </w:r>
    </w:p>
    <w:p w:rsidR="00BB4ADB" w:rsidRDefault="00BB4ADB" w:rsidP="00BB4ADB">
      <w:pPr>
        <w:pStyle w:val="my-2"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Which models were tried and why</w:t>
      </w:r>
    </w:p>
    <w:p w:rsidR="00BB4ADB" w:rsidRDefault="00BB4ADB" w:rsidP="00BB4ADB">
      <w:pPr>
        <w:pStyle w:val="my-2"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How models were evaluated, compared, and tuned</w:t>
      </w:r>
    </w:p>
    <w:p w:rsidR="00BB4ADB" w:rsidRDefault="00BB4ADB" w:rsidP="00BB4ADB">
      <w:pPr>
        <w:pStyle w:val="my-2"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What target and input features are, domain background, sample record details</w:t>
      </w:r>
    </w:p>
    <w:p w:rsidR="00BB4ADB" w:rsidRDefault="00BB4ADB" w:rsidP="00BB4ADB">
      <w:pPr>
        <w:pStyle w:val="my-2"/>
        <w:numPr>
          <w:ilvl w:val="1"/>
          <w:numId w:val="2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ind w:left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How pipelines make your code efficient and reproducible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</w:rPr>
      </w:pPr>
      <w:r>
        <w:lastRenderedPageBreak/>
        <w:pict>
          <v:rect id="_x0000_i1037" style="width:0;height:.75pt" o:hralign="center" o:hrstd="t" o:hr="t" fillcolor="#a0a0a0" stroked="f"/>
        </w:pict>
      </w:r>
    </w:p>
    <w:p w:rsidR="00BB4ADB" w:rsidRDefault="00BB4ADB" w:rsidP="00BB4ADB">
      <w:pPr>
        <w:pStyle w:val="Heading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Document/FAQ Answers (Direct)</w:t>
      </w:r>
    </w:p>
    <w:p w:rsidR="00BB4ADB" w:rsidRDefault="00BB4ADB" w:rsidP="00BB4ADB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.75pt" o:hralign="center" o:hrstd="t" o:hr="t" fillcolor="#a0a0a0" stroked="f"/>
        </w:pict>
      </w:r>
    </w:p>
    <w:p w:rsidR="00BB4ADB" w:rsidRDefault="00BB4ADB" w:rsidP="00BB4ADB">
      <w:pPr>
        <w:pStyle w:val="my-2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Segoe UI" w:hAnsi="Segoe UI" w:cs="Segoe UI"/>
          <w:spacing w:val="2"/>
        </w:rPr>
      </w:pPr>
      <w:r>
        <w:rPr>
          <w:rStyle w:val="Strong"/>
          <w:rFonts w:ascii="Segoe UI" w:hAnsi="Segoe UI" w:cs="Segoe UI"/>
          <w:spacing w:val="2"/>
          <w:bdr w:val="single" w:sz="2" w:space="0" w:color="auto" w:frame="1"/>
        </w:rPr>
        <w:t>Tip for Viva:</w:t>
      </w:r>
      <w:r>
        <w:rPr>
          <w:rFonts w:ascii="Segoe UI" w:hAnsi="Segoe UI" w:cs="Segoe UI"/>
          <w:spacing w:val="2"/>
        </w:rPr>
        <w:br/>
        <w:t xml:space="preserve">Speak through each notebook section, explain actions and logic, reference how you built, cleaned, and evaluated your models. Mention why certain features/models/metrics were chosen and how </w:t>
      </w:r>
      <w:proofErr w:type="spellStart"/>
      <w:r>
        <w:rPr>
          <w:rFonts w:ascii="Segoe UI" w:hAnsi="Segoe UI" w:cs="Segoe UI"/>
          <w:spacing w:val="2"/>
        </w:rPr>
        <w:t>GridSearchCV</w:t>
      </w:r>
      <w:proofErr w:type="spellEnd"/>
      <w:r>
        <w:rPr>
          <w:rFonts w:ascii="Segoe UI" w:hAnsi="Segoe UI" w:cs="Segoe UI"/>
          <w:spacing w:val="2"/>
        </w:rPr>
        <w:t xml:space="preserve"> improved outcomes.</w:t>
      </w:r>
    </w:p>
    <w:p w:rsidR="00BB4ADB" w:rsidRDefault="00BB4ADB" w:rsidP="00BB4ADB"/>
    <w:sectPr w:rsidR="00BB4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3796"/>
    <w:multiLevelType w:val="multilevel"/>
    <w:tmpl w:val="6566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F7A3F"/>
    <w:multiLevelType w:val="multilevel"/>
    <w:tmpl w:val="38C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D933C5"/>
    <w:multiLevelType w:val="multilevel"/>
    <w:tmpl w:val="B33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9416F"/>
    <w:multiLevelType w:val="multilevel"/>
    <w:tmpl w:val="244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DA0"/>
    <w:multiLevelType w:val="multilevel"/>
    <w:tmpl w:val="4D8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032FF1"/>
    <w:multiLevelType w:val="multilevel"/>
    <w:tmpl w:val="EFAC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A965BF"/>
    <w:multiLevelType w:val="multilevel"/>
    <w:tmpl w:val="3618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D00A3"/>
    <w:multiLevelType w:val="multilevel"/>
    <w:tmpl w:val="181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FA2ABA"/>
    <w:multiLevelType w:val="multilevel"/>
    <w:tmpl w:val="CA7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614EC"/>
    <w:multiLevelType w:val="multilevel"/>
    <w:tmpl w:val="A8C8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6D09B6"/>
    <w:multiLevelType w:val="multilevel"/>
    <w:tmpl w:val="7CEC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4758D"/>
    <w:multiLevelType w:val="multilevel"/>
    <w:tmpl w:val="05EE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69FB"/>
    <w:multiLevelType w:val="multilevel"/>
    <w:tmpl w:val="0F4C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03334"/>
    <w:multiLevelType w:val="multilevel"/>
    <w:tmpl w:val="25D0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F13D7C"/>
    <w:multiLevelType w:val="multilevel"/>
    <w:tmpl w:val="05D6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41B548C"/>
    <w:multiLevelType w:val="multilevel"/>
    <w:tmpl w:val="7FA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B21EDF"/>
    <w:multiLevelType w:val="multilevel"/>
    <w:tmpl w:val="F8AA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4C76C8"/>
    <w:multiLevelType w:val="multilevel"/>
    <w:tmpl w:val="5C4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E6F30"/>
    <w:multiLevelType w:val="multilevel"/>
    <w:tmpl w:val="CD3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B70458"/>
    <w:multiLevelType w:val="multilevel"/>
    <w:tmpl w:val="9E6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306CC"/>
    <w:multiLevelType w:val="multilevel"/>
    <w:tmpl w:val="F0D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9"/>
  </w:num>
  <w:num w:numId="3">
    <w:abstractNumId w:val="17"/>
  </w:num>
  <w:num w:numId="4">
    <w:abstractNumId w:val="12"/>
  </w:num>
  <w:num w:numId="5">
    <w:abstractNumId w:val="2"/>
  </w:num>
  <w:num w:numId="6">
    <w:abstractNumId w:val="4"/>
  </w:num>
  <w:num w:numId="7">
    <w:abstractNumId w:val="15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  <w:num w:numId="13">
    <w:abstractNumId w:val="1"/>
  </w:num>
  <w:num w:numId="14">
    <w:abstractNumId w:val="16"/>
  </w:num>
  <w:num w:numId="15">
    <w:abstractNumId w:val="18"/>
  </w:num>
  <w:num w:numId="16">
    <w:abstractNumId w:val="11"/>
  </w:num>
  <w:num w:numId="17">
    <w:abstractNumId w:val="14"/>
  </w:num>
  <w:num w:numId="18">
    <w:abstractNumId w:val="7"/>
  </w:num>
  <w:num w:numId="19">
    <w:abstractNumId w:val="20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B6"/>
    <w:rsid w:val="007C1A69"/>
    <w:rsid w:val="00BB4ADB"/>
    <w:rsid w:val="00D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49FC"/>
  <w15:chartTrackingRefBased/>
  <w15:docId w15:val="{D82E17E7-B369-40F9-9DCA-6F6088F8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5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6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5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65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65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y-2">
    <w:name w:val="my-2"/>
    <w:basedOn w:val="Normal"/>
    <w:rsid w:val="00BB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A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B4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0025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070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6460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90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651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913020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27300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263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4149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443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24699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2899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815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8531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67946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0945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387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933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71548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5240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3568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Suthishkumar G</dc:creator>
  <cp:keywords/>
  <dc:description/>
  <cp:lastModifiedBy>Suthishkumar G</cp:lastModifiedBy>
  <cp:revision>2</cp:revision>
  <dcterms:created xsi:type="dcterms:W3CDTF">2025-09-08T01:15:00Z</dcterms:created>
  <dcterms:modified xsi:type="dcterms:W3CDTF">2025-09-08T01:42:00Z</dcterms:modified>
</cp:coreProperties>
</file>